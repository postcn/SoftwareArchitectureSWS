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B79" w:rsidRDefault="00C62180" w:rsidP="00C62180">
      <w:pPr>
        <w:pStyle w:val="Heading1"/>
      </w:pPr>
      <w:r>
        <w:t>6. Application</w:t>
      </w:r>
    </w:p>
    <w:p w:rsidR="00C62180" w:rsidRDefault="00C62180" w:rsidP="00C62180">
      <w:pPr>
        <w:pStyle w:val="Heading2"/>
      </w:pPr>
      <w:r>
        <w:t>6.1 About</w:t>
      </w:r>
    </w:p>
    <w:p w:rsidR="00C62180" w:rsidRDefault="00C62180" w:rsidP="00C62180">
      <w:r>
        <w:t>The application is a storage system for photos. Users can create photos, pull photos, and request information about photos through the provided api. It allows them to remotely store their photos in an easily shareable fashion.</w:t>
      </w:r>
    </w:p>
    <w:p w:rsidR="00C62180" w:rsidRDefault="00C62180" w:rsidP="00C62180"/>
    <w:p w:rsidR="00C62180" w:rsidRDefault="00C62180" w:rsidP="00C62180">
      <w:pPr>
        <w:pStyle w:val="Heading2"/>
      </w:pPr>
      <w:r>
        <w:t>6.2 API</w:t>
      </w:r>
    </w:p>
    <w:p w:rsidR="00C62180" w:rsidRDefault="00C62180" w:rsidP="00C62180">
      <w:pPr>
        <w:pStyle w:val="Heading3"/>
      </w:pPr>
      <w:r>
        <w:t>6.2.1 F1 Getting Picture Information</w:t>
      </w:r>
    </w:p>
    <w:p w:rsidR="0085476F" w:rsidRPr="0085476F" w:rsidRDefault="0085476F" w:rsidP="0085476F">
      <w:pPr>
        <w:ind w:left="1440" w:hanging="1440"/>
      </w:pPr>
      <w:r>
        <w:t>Description:</w:t>
      </w:r>
      <w:r>
        <w:tab/>
        <w:t>Allows querying about whether a file exists with the specified filename. Will return code 200 if the file exists. Will return code 404 if the file does not exist.</w:t>
      </w:r>
    </w:p>
    <w:p w:rsidR="00C62180" w:rsidRDefault="00C62180" w:rsidP="00C62180">
      <w:r>
        <w:t>Method:</w:t>
      </w:r>
      <w:r>
        <w:tab/>
        <w:t>GET</w:t>
      </w:r>
    </w:p>
    <w:p w:rsidR="00C62180" w:rsidRDefault="00C62180" w:rsidP="00C62180">
      <w:r>
        <w:t>URI:</w:t>
      </w:r>
      <w:r>
        <w:tab/>
      </w:r>
      <w:r>
        <w:tab/>
      </w:r>
      <w:r w:rsidRPr="00AE5931">
        <w:rPr>
          <w:rFonts w:ascii="Consolas" w:hAnsi="Consolas" w:cs="Consolas"/>
          <w:sz w:val="18"/>
          <w:szCs w:val="18"/>
        </w:rPr>
        <w:t>/photo/get/exists</w:t>
      </w:r>
      <w:r w:rsidR="00BA3C6D">
        <w:rPr>
          <w:rFonts w:ascii="Consolas" w:hAnsi="Consolas" w:cs="Consolas"/>
          <w:sz w:val="18"/>
          <w:szCs w:val="18"/>
        </w:rPr>
        <w:t>/&lt;filename&gt;</w:t>
      </w:r>
    </w:p>
    <w:p w:rsidR="00C62180" w:rsidRDefault="00C62180" w:rsidP="00C62180">
      <w:r>
        <w:t>Response Body:</w:t>
      </w:r>
    </w:p>
    <w:p w:rsidR="00C62180" w:rsidRPr="00AE5931" w:rsidRDefault="00C62180" w:rsidP="00C62180">
      <w:pPr>
        <w:rPr>
          <w:rFonts w:ascii="Consolas" w:hAnsi="Consolas" w:cs="Consolas"/>
          <w:sz w:val="18"/>
          <w:szCs w:val="18"/>
        </w:rPr>
      </w:pPr>
      <w:r>
        <w:tab/>
      </w:r>
      <w:r>
        <w:tab/>
      </w:r>
      <w:r w:rsidRPr="00AE5931">
        <w:rPr>
          <w:rFonts w:ascii="Consolas" w:hAnsi="Consolas" w:cs="Consolas"/>
          <w:sz w:val="18"/>
          <w:szCs w:val="18"/>
        </w:rPr>
        <w:t>{</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 xml:space="preserve">“code”: 200 or 404 </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C62180" w:rsidRDefault="00FE7CA3" w:rsidP="00C62180">
      <w:r>
        <w:t>Development Status: IN DEVELOPMENT</w:t>
      </w:r>
    </w:p>
    <w:p w:rsidR="00C62180" w:rsidRDefault="00C62180" w:rsidP="00C62180"/>
    <w:p w:rsidR="00C62180" w:rsidRDefault="00C62180" w:rsidP="00C62180">
      <w:pPr>
        <w:pStyle w:val="Heading3"/>
      </w:pPr>
      <w:r>
        <w:t>6.2.1 F1 Getting Picture Information Cont.</w:t>
      </w:r>
    </w:p>
    <w:p w:rsidR="0085476F" w:rsidRPr="0085476F" w:rsidRDefault="0085476F" w:rsidP="0085476F">
      <w:pPr>
        <w:ind w:left="1440" w:hanging="1440"/>
      </w:pPr>
      <w:r>
        <w:t xml:space="preserve">Description: </w:t>
      </w:r>
      <w:r>
        <w:tab/>
        <w:t>Allows getting the image specified by the filename requested. Returns the image file encoded as a base 64 string. Returns 404 if the image is not found.</w:t>
      </w:r>
    </w:p>
    <w:p w:rsidR="00C62180" w:rsidRDefault="00C62180" w:rsidP="00C62180">
      <w:r>
        <w:t>Method:</w:t>
      </w:r>
      <w:r>
        <w:tab/>
        <w:t>GET</w:t>
      </w:r>
    </w:p>
    <w:p w:rsidR="00C62180" w:rsidRDefault="00C62180" w:rsidP="00C62180">
      <w:r>
        <w:t>URI:</w:t>
      </w:r>
      <w:r>
        <w:tab/>
      </w:r>
      <w:r>
        <w:tab/>
      </w:r>
      <w:r w:rsidRPr="00AE5931">
        <w:rPr>
          <w:rFonts w:ascii="Consolas" w:hAnsi="Consolas" w:cs="Consolas"/>
          <w:sz w:val="18"/>
          <w:szCs w:val="18"/>
        </w:rPr>
        <w:t>/photo/get/return</w:t>
      </w:r>
      <w:r w:rsidR="00BA3C6D">
        <w:rPr>
          <w:rFonts w:ascii="Consolas" w:hAnsi="Consolas" w:cs="Consolas"/>
          <w:sz w:val="18"/>
          <w:szCs w:val="18"/>
        </w:rPr>
        <w:t>/&lt;filename&gt;</w:t>
      </w:r>
    </w:p>
    <w:p w:rsidR="00C62180" w:rsidRDefault="00C62180" w:rsidP="00C62180">
      <w:r>
        <w:t>Response Body</w:t>
      </w:r>
      <w:r w:rsidR="002E0F27">
        <w:t xml:space="preserve"> Success</w:t>
      </w:r>
      <w:r>
        <w:t>:</w:t>
      </w:r>
    </w:p>
    <w:p w:rsidR="00C62180" w:rsidRPr="00AE5931" w:rsidRDefault="00C62180" w:rsidP="00C62180">
      <w:pPr>
        <w:rPr>
          <w:rFonts w:ascii="Consolas" w:hAnsi="Consolas" w:cs="Consolas"/>
          <w:sz w:val="18"/>
          <w:szCs w:val="18"/>
        </w:rPr>
      </w:pPr>
      <w:r>
        <w:tab/>
      </w:r>
      <w:r>
        <w:tab/>
      </w:r>
      <w:r w:rsidRPr="00AE5931">
        <w:rPr>
          <w:rFonts w:ascii="Consolas" w:hAnsi="Consolas" w:cs="Consolas"/>
          <w:sz w:val="18"/>
          <w:szCs w:val="18"/>
        </w:rPr>
        <w:t>{</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“code”:200,</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“image”:”&lt;IMAGE_DATA in Base 64&gt;”</w:t>
      </w:r>
    </w:p>
    <w:p w:rsidR="00C62180" w:rsidRPr="00AE5931" w:rsidRDefault="00C62180"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3B3DEF" w:rsidRDefault="003B3DEF" w:rsidP="00C62180">
      <w:r>
        <w:t>Response Body Failure:</w:t>
      </w:r>
    </w:p>
    <w:p w:rsidR="003B3DEF" w:rsidRPr="00AE5931" w:rsidRDefault="003B3DEF" w:rsidP="00C62180">
      <w:pPr>
        <w:rPr>
          <w:rFonts w:ascii="Consolas" w:hAnsi="Consolas" w:cs="Consolas"/>
          <w:sz w:val="18"/>
          <w:szCs w:val="18"/>
        </w:rPr>
      </w:pPr>
      <w:r>
        <w:tab/>
      </w:r>
      <w:r>
        <w:tab/>
      </w:r>
      <w:r w:rsidRPr="00AE5931">
        <w:rPr>
          <w:rFonts w:ascii="Consolas" w:hAnsi="Consolas" w:cs="Consolas"/>
          <w:sz w:val="18"/>
          <w:szCs w:val="18"/>
        </w:rPr>
        <w:t>{</w:t>
      </w:r>
    </w:p>
    <w:p w:rsidR="003B3DEF" w:rsidRPr="00AE5931" w:rsidRDefault="003B3DEF"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“code”:404</w:t>
      </w:r>
    </w:p>
    <w:p w:rsidR="003B3DEF" w:rsidRPr="00AE5931" w:rsidRDefault="003B3DEF" w:rsidP="00C62180">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73416A" w:rsidRDefault="00FE7CA3" w:rsidP="00C62180">
      <w:r>
        <w:t>Development Status: IN DEVELOPMENT</w:t>
      </w:r>
    </w:p>
    <w:p w:rsidR="00923814" w:rsidRDefault="00923814" w:rsidP="00C62180"/>
    <w:p w:rsidR="00923814" w:rsidRDefault="00923814">
      <w:pPr>
        <w:rPr>
          <w:rFonts w:asciiTheme="majorHAnsi" w:eastAsiaTheme="majorEastAsia" w:hAnsiTheme="majorHAnsi" w:cstheme="majorBidi"/>
          <w:color w:val="1F4D78" w:themeColor="accent1" w:themeShade="7F"/>
          <w:sz w:val="24"/>
          <w:szCs w:val="24"/>
        </w:rPr>
      </w:pPr>
      <w:r>
        <w:br w:type="page"/>
      </w:r>
    </w:p>
    <w:p w:rsidR="00923814" w:rsidRDefault="00923814" w:rsidP="00923814">
      <w:pPr>
        <w:pStyle w:val="Heading3"/>
      </w:pPr>
      <w:r>
        <w:lastRenderedPageBreak/>
        <w:t>6.2.2 F2 Creating a new Picture</w:t>
      </w:r>
    </w:p>
    <w:p w:rsidR="00D01546" w:rsidRPr="00D01546" w:rsidRDefault="00D01546" w:rsidP="00D01546">
      <w:pPr>
        <w:ind w:left="1440" w:hanging="1440"/>
      </w:pPr>
      <w:r>
        <w:t>Description:</w:t>
      </w:r>
      <w:r>
        <w:tab/>
        <w:t>Allows the client to upload a new image to the server. Image must be encoded as a base 64 string.</w:t>
      </w:r>
      <w:r w:rsidR="00A66956">
        <w:t xml:space="preserve"> Returns back 200 if the image was successfully uploaded. Returns 500 if the server had an error while processing. Returns 403 if an image already exists with that filename.</w:t>
      </w:r>
    </w:p>
    <w:p w:rsidR="00923814" w:rsidRDefault="00923814" w:rsidP="00923814">
      <w:r>
        <w:t>Method:</w:t>
      </w:r>
      <w:r>
        <w:tab/>
        <w:t>POST</w:t>
      </w:r>
    </w:p>
    <w:p w:rsidR="00923814" w:rsidRDefault="00923814" w:rsidP="00923814">
      <w:r>
        <w:t>URI:</w:t>
      </w:r>
      <w:r>
        <w:tab/>
      </w:r>
      <w:r>
        <w:tab/>
      </w:r>
      <w:r w:rsidRPr="00AE5931">
        <w:rPr>
          <w:rFonts w:ascii="Consolas" w:hAnsi="Consolas" w:cs="Consolas"/>
          <w:sz w:val="18"/>
          <w:szCs w:val="18"/>
        </w:rPr>
        <w:t>/photo/create</w:t>
      </w:r>
    </w:p>
    <w:p w:rsidR="00923814" w:rsidRDefault="00923814" w:rsidP="00923814">
      <w:r>
        <w:t>Request Body:</w:t>
      </w:r>
    </w:p>
    <w:p w:rsidR="00923814" w:rsidRPr="00AE5931" w:rsidRDefault="00923814" w:rsidP="00923814">
      <w:pPr>
        <w:rPr>
          <w:rFonts w:ascii="Consolas" w:hAnsi="Consolas" w:cs="Consolas"/>
          <w:sz w:val="18"/>
          <w:szCs w:val="18"/>
        </w:rPr>
      </w:pPr>
      <w:r>
        <w:tab/>
      </w:r>
      <w:r>
        <w:tab/>
      </w:r>
      <w:r w:rsidRPr="00AE5931">
        <w:rPr>
          <w:rFonts w:ascii="Consolas" w:hAnsi="Consolas" w:cs="Consolas"/>
          <w:sz w:val="18"/>
          <w:szCs w:val="18"/>
        </w:rPr>
        <w:t>{</w:t>
      </w:r>
    </w:p>
    <w:p w:rsidR="00923814" w:rsidRPr="00AE5931" w:rsidRDefault="00923814" w:rsidP="00923814">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“filename”:”&lt;FILE_NAME&gt;”,</w:t>
      </w:r>
    </w:p>
    <w:p w:rsidR="00923814" w:rsidRPr="00AE5931" w:rsidRDefault="00923814" w:rsidP="00923814">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“image”:”&lt;IMAGE_DATA in Base64&gt;”</w:t>
      </w:r>
    </w:p>
    <w:p w:rsidR="00923814" w:rsidRPr="00AE5931" w:rsidRDefault="00923814" w:rsidP="00923814">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923814" w:rsidRDefault="00923814" w:rsidP="00923814">
      <w:r>
        <w:t>Response</w:t>
      </w:r>
      <w:r w:rsidR="005130C8">
        <w:t xml:space="preserve"> Body</w:t>
      </w:r>
      <w:r>
        <w:t>:</w:t>
      </w:r>
    </w:p>
    <w:p w:rsidR="00923814" w:rsidRPr="00AE5931" w:rsidRDefault="00923814" w:rsidP="00923814">
      <w:pPr>
        <w:rPr>
          <w:rFonts w:ascii="Consolas" w:hAnsi="Consolas" w:cs="Consolas"/>
          <w:sz w:val="18"/>
          <w:szCs w:val="18"/>
        </w:rPr>
      </w:pPr>
      <w:r>
        <w:tab/>
      </w:r>
      <w:r>
        <w:tab/>
      </w:r>
      <w:r w:rsidRPr="00AE5931">
        <w:rPr>
          <w:rFonts w:ascii="Consolas" w:hAnsi="Consolas" w:cs="Consolas"/>
          <w:sz w:val="18"/>
          <w:szCs w:val="18"/>
        </w:rPr>
        <w:t>{</w:t>
      </w:r>
    </w:p>
    <w:p w:rsidR="00923814" w:rsidRPr="00AE5931" w:rsidRDefault="00923814" w:rsidP="00923814">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“status”:200</w:t>
      </w:r>
      <w:r w:rsidR="005130C8" w:rsidRPr="00AE5931">
        <w:rPr>
          <w:rFonts w:ascii="Consolas" w:hAnsi="Consolas" w:cs="Consolas"/>
          <w:sz w:val="18"/>
          <w:szCs w:val="18"/>
        </w:rPr>
        <w:t xml:space="preserve"> or 500 </w:t>
      </w:r>
      <w:r w:rsidR="00E350CF" w:rsidRPr="00AE5931">
        <w:rPr>
          <w:rFonts w:ascii="Consolas" w:hAnsi="Consolas" w:cs="Consolas"/>
          <w:sz w:val="18"/>
          <w:szCs w:val="18"/>
        </w:rPr>
        <w:t xml:space="preserve">or 403 </w:t>
      </w:r>
    </w:p>
    <w:p w:rsidR="005130C8" w:rsidRPr="00AE5931" w:rsidRDefault="005130C8" w:rsidP="00923814">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5130C8" w:rsidRDefault="005130C8" w:rsidP="00923814">
      <w:r>
        <w:t xml:space="preserve">Development Status: </w:t>
      </w:r>
      <w:r w:rsidR="00B733AA">
        <w:t>IN DEVELOPMENT</w:t>
      </w:r>
    </w:p>
    <w:p w:rsidR="00E350CF" w:rsidRDefault="00E350CF" w:rsidP="00923814"/>
    <w:p w:rsidR="00E350CF" w:rsidRDefault="00E350CF" w:rsidP="00E350CF">
      <w:pPr>
        <w:pStyle w:val="Heading3"/>
      </w:pPr>
      <w:r>
        <w:t>6.2.3 F4 Deleting a Picture</w:t>
      </w:r>
    </w:p>
    <w:p w:rsidR="00F30451" w:rsidRPr="00F30451" w:rsidRDefault="00F30451" w:rsidP="00F30451">
      <w:pPr>
        <w:ind w:left="1440" w:hanging="1440"/>
      </w:pPr>
      <w:r>
        <w:t>Description:</w:t>
      </w:r>
      <w:r>
        <w:tab/>
        <w:t>Allows the client to delete a previously uploaded image. Returns 200 if the image with that name was deleted. Returns 500 for internal server error while attempting to delete. Returns 404 if the image with the filename requested was not found on the server.</w:t>
      </w:r>
    </w:p>
    <w:p w:rsidR="00E350CF" w:rsidRDefault="00E350CF" w:rsidP="00E350CF">
      <w:r>
        <w:t>Method:</w:t>
      </w:r>
      <w:r>
        <w:tab/>
        <w:t>DELETE</w:t>
      </w:r>
    </w:p>
    <w:p w:rsidR="00E350CF" w:rsidRDefault="00E350CF" w:rsidP="00E350CF">
      <w:r>
        <w:t>URI:</w:t>
      </w:r>
      <w:r>
        <w:tab/>
      </w:r>
      <w:r>
        <w:tab/>
      </w:r>
      <w:r w:rsidRPr="00AE5931">
        <w:rPr>
          <w:rFonts w:ascii="Consolas" w:hAnsi="Consolas" w:cs="Consolas"/>
          <w:sz w:val="18"/>
          <w:szCs w:val="18"/>
        </w:rPr>
        <w:t>/photo/delete</w:t>
      </w:r>
      <w:r w:rsidR="00BA3C6D">
        <w:rPr>
          <w:rFonts w:ascii="Consolas" w:hAnsi="Consolas" w:cs="Consolas"/>
          <w:sz w:val="18"/>
          <w:szCs w:val="18"/>
        </w:rPr>
        <w:t>/&lt;filename&gt;</w:t>
      </w:r>
    </w:p>
    <w:p w:rsidR="00E350CF" w:rsidRDefault="00BA3C6D" w:rsidP="00E350CF">
      <w:r>
        <w:t>R</w:t>
      </w:r>
      <w:r w:rsidR="00E350CF">
        <w:t>esponse Body:</w:t>
      </w:r>
    </w:p>
    <w:p w:rsidR="00E350CF" w:rsidRPr="00AE5931" w:rsidRDefault="00E350CF" w:rsidP="00E350CF">
      <w:pPr>
        <w:rPr>
          <w:rFonts w:ascii="Consolas" w:hAnsi="Consolas" w:cs="Consolas"/>
          <w:sz w:val="18"/>
          <w:szCs w:val="18"/>
        </w:rPr>
      </w:pPr>
      <w:r>
        <w:tab/>
      </w:r>
      <w:r>
        <w:tab/>
      </w:r>
      <w:r w:rsidRPr="00AE5931">
        <w:rPr>
          <w:rFonts w:ascii="Consolas" w:hAnsi="Consolas" w:cs="Consolas"/>
          <w:sz w:val="18"/>
          <w:szCs w:val="18"/>
        </w:rPr>
        <w:t>{</w:t>
      </w:r>
    </w:p>
    <w:p w:rsidR="00E350CF" w:rsidRPr="00AE5931" w:rsidRDefault="00E350CF" w:rsidP="00E350CF">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r>
      <w:r w:rsidRPr="00AE5931">
        <w:rPr>
          <w:rFonts w:ascii="Consolas" w:hAnsi="Consolas" w:cs="Consolas"/>
          <w:sz w:val="18"/>
          <w:szCs w:val="18"/>
        </w:rPr>
        <w:tab/>
        <w:t>“status”</w:t>
      </w:r>
      <w:r w:rsidR="00AE5931">
        <w:rPr>
          <w:rFonts w:ascii="Consolas" w:hAnsi="Consolas" w:cs="Consolas"/>
          <w:sz w:val="18"/>
          <w:szCs w:val="18"/>
        </w:rPr>
        <w:t xml:space="preserve">: 200 or 500 or 404 </w:t>
      </w:r>
    </w:p>
    <w:p w:rsidR="00E350CF" w:rsidRPr="00AE5931" w:rsidRDefault="00E350CF" w:rsidP="00E350CF">
      <w:pPr>
        <w:rPr>
          <w:rFonts w:ascii="Consolas" w:hAnsi="Consolas" w:cs="Consolas"/>
          <w:sz w:val="18"/>
          <w:szCs w:val="18"/>
        </w:rPr>
      </w:pPr>
      <w:r w:rsidRPr="00AE5931">
        <w:rPr>
          <w:rFonts w:ascii="Consolas" w:hAnsi="Consolas" w:cs="Consolas"/>
          <w:sz w:val="18"/>
          <w:szCs w:val="18"/>
        </w:rPr>
        <w:tab/>
      </w:r>
      <w:r w:rsidRPr="00AE5931">
        <w:rPr>
          <w:rFonts w:ascii="Consolas" w:hAnsi="Consolas" w:cs="Consolas"/>
          <w:sz w:val="18"/>
          <w:szCs w:val="18"/>
        </w:rPr>
        <w:tab/>
        <w:t>}</w:t>
      </w:r>
    </w:p>
    <w:p w:rsidR="00E350CF" w:rsidRDefault="00E350CF" w:rsidP="00E350CF">
      <w:r>
        <w:t>Development Status:</w:t>
      </w:r>
      <w:r w:rsidR="00D12C68">
        <w:t xml:space="preserve"> IN DEVELOPMENT</w:t>
      </w:r>
    </w:p>
    <w:p w:rsidR="00813B69" w:rsidRDefault="00813B69">
      <w:pPr>
        <w:rPr>
          <w:rFonts w:asciiTheme="majorHAnsi" w:eastAsiaTheme="majorEastAsia" w:hAnsiTheme="majorHAnsi" w:cstheme="majorBidi"/>
          <w:color w:val="1F4D78" w:themeColor="accent1" w:themeShade="7F"/>
          <w:sz w:val="24"/>
          <w:szCs w:val="24"/>
        </w:rPr>
      </w:pPr>
    </w:p>
    <w:p w:rsidR="00E350CF" w:rsidRDefault="00E350CF" w:rsidP="00E350CF">
      <w:pPr>
        <w:pStyle w:val="Heading3"/>
      </w:pPr>
      <w:r>
        <w:t>6.2.4 F3 Editing a Picture</w:t>
      </w:r>
    </w:p>
    <w:p w:rsidR="00866B74" w:rsidRPr="00866B74" w:rsidRDefault="00866B74" w:rsidP="00866B74">
      <w:pPr>
        <w:ind w:left="1440" w:hanging="1440"/>
      </w:pPr>
      <w:r>
        <w:t xml:space="preserve">Description: </w:t>
      </w:r>
      <w:r>
        <w:tab/>
        <w:t>Allows the client to replace the contents of a previously uploaded image. Returns 200 on successful upload. Returns 500 on error. Returns 404 if no file with that name was found to edit.</w:t>
      </w:r>
    </w:p>
    <w:p w:rsidR="00E350CF" w:rsidRDefault="00E350CF" w:rsidP="00E350CF">
      <w:r>
        <w:t>Method:</w:t>
      </w:r>
      <w:r>
        <w:tab/>
        <w:t>PUT</w:t>
      </w:r>
    </w:p>
    <w:p w:rsidR="00E350CF" w:rsidRDefault="00E350CF" w:rsidP="00E350CF">
      <w:r>
        <w:t>URI:</w:t>
      </w:r>
      <w:r>
        <w:tab/>
      </w:r>
      <w:r>
        <w:tab/>
      </w:r>
      <w:r w:rsidRPr="007B197D">
        <w:rPr>
          <w:rFonts w:ascii="Consolas" w:hAnsi="Consolas" w:cs="Consolas"/>
          <w:sz w:val="18"/>
          <w:szCs w:val="18"/>
        </w:rPr>
        <w:t>/photo/edit</w:t>
      </w:r>
    </w:p>
    <w:p w:rsidR="00E350CF" w:rsidRDefault="00E350CF" w:rsidP="00E350CF">
      <w:r>
        <w:t>Request Body:</w:t>
      </w:r>
    </w:p>
    <w:p w:rsidR="00E350CF" w:rsidRPr="007B197D" w:rsidRDefault="00E350CF" w:rsidP="00E350CF">
      <w:pPr>
        <w:rPr>
          <w:rFonts w:ascii="Consolas" w:hAnsi="Consolas" w:cs="Consolas"/>
          <w:sz w:val="18"/>
          <w:szCs w:val="18"/>
        </w:rPr>
      </w:pPr>
      <w:r>
        <w:tab/>
      </w:r>
      <w:r>
        <w:tab/>
      </w:r>
      <w:r w:rsidRPr="007B197D">
        <w:rPr>
          <w:rFonts w:ascii="Consolas" w:hAnsi="Consolas" w:cs="Consolas"/>
          <w:sz w:val="18"/>
          <w:szCs w:val="18"/>
        </w:rPr>
        <w:t>{</w:t>
      </w:r>
    </w:p>
    <w:p w:rsidR="00E350CF" w:rsidRPr="007B197D" w:rsidRDefault="00E350CF" w:rsidP="00E350CF">
      <w:pPr>
        <w:rPr>
          <w:rFonts w:ascii="Consolas" w:hAnsi="Consolas" w:cs="Consolas"/>
          <w:sz w:val="18"/>
          <w:szCs w:val="18"/>
        </w:rPr>
      </w:pPr>
      <w:r w:rsidRPr="007B197D">
        <w:rPr>
          <w:rFonts w:ascii="Consolas" w:hAnsi="Consolas" w:cs="Consolas"/>
          <w:sz w:val="18"/>
          <w:szCs w:val="18"/>
        </w:rPr>
        <w:tab/>
      </w:r>
      <w:r w:rsidRPr="007B197D">
        <w:rPr>
          <w:rFonts w:ascii="Consolas" w:hAnsi="Consolas" w:cs="Consolas"/>
          <w:sz w:val="18"/>
          <w:szCs w:val="18"/>
        </w:rPr>
        <w:tab/>
      </w:r>
      <w:r w:rsidRPr="007B197D">
        <w:rPr>
          <w:rFonts w:ascii="Consolas" w:hAnsi="Consolas" w:cs="Consolas"/>
          <w:sz w:val="18"/>
          <w:szCs w:val="18"/>
        </w:rPr>
        <w:tab/>
        <w:t>“filename”:”&lt;FILE_NAME&gt;”,</w:t>
      </w:r>
    </w:p>
    <w:p w:rsidR="00E350CF" w:rsidRPr="007B197D" w:rsidRDefault="00E350CF" w:rsidP="00E350CF">
      <w:pPr>
        <w:rPr>
          <w:rFonts w:ascii="Consolas" w:hAnsi="Consolas" w:cs="Consolas"/>
          <w:sz w:val="18"/>
          <w:szCs w:val="18"/>
        </w:rPr>
      </w:pPr>
      <w:r w:rsidRPr="007B197D">
        <w:rPr>
          <w:rFonts w:ascii="Consolas" w:hAnsi="Consolas" w:cs="Consolas"/>
          <w:sz w:val="18"/>
          <w:szCs w:val="18"/>
        </w:rPr>
        <w:tab/>
      </w:r>
      <w:r w:rsidRPr="007B197D">
        <w:rPr>
          <w:rFonts w:ascii="Consolas" w:hAnsi="Consolas" w:cs="Consolas"/>
          <w:sz w:val="18"/>
          <w:szCs w:val="18"/>
        </w:rPr>
        <w:tab/>
      </w:r>
      <w:r w:rsidRPr="007B197D">
        <w:rPr>
          <w:rFonts w:ascii="Consolas" w:hAnsi="Consolas" w:cs="Consolas"/>
          <w:sz w:val="18"/>
          <w:szCs w:val="18"/>
        </w:rPr>
        <w:tab/>
        <w:t>“image”:”&lt;IMAGE_DATA in Base64&gt;”</w:t>
      </w:r>
    </w:p>
    <w:p w:rsidR="00E350CF" w:rsidRPr="007B197D" w:rsidRDefault="00E350CF" w:rsidP="00E350CF">
      <w:pPr>
        <w:rPr>
          <w:rFonts w:ascii="Consolas" w:hAnsi="Consolas" w:cs="Consolas"/>
          <w:sz w:val="18"/>
          <w:szCs w:val="18"/>
        </w:rPr>
      </w:pPr>
      <w:r w:rsidRPr="007B197D">
        <w:rPr>
          <w:rFonts w:ascii="Consolas" w:hAnsi="Consolas" w:cs="Consolas"/>
          <w:sz w:val="18"/>
          <w:szCs w:val="18"/>
        </w:rPr>
        <w:tab/>
      </w:r>
      <w:r w:rsidRPr="007B197D">
        <w:rPr>
          <w:rFonts w:ascii="Consolas" w:hAnsi="Consolas" w:cs="Consolas"/>
          <w:sz w:val="18"/>
          <w:szCs w:val="18"/>
        </w:rPr>
        <w:tab/>
        <w:t>}</w:t>
      </w:r>
    </w:p>
    <w:p w:rsidR="00E350CF" w:rsidRDefault="00E350CF" w:rsidP="00E350CF">
      <w:r>
        <w:t>Response Body:</w:t>
      </w:r>
    </w:p>
    <w:p w:rsidR="00E350CF" w:rsidRPr="007B197D" w:rsidRDefault="00E350CF" w:rsidP="00E350CF">
      <w:pPr>
        <w:rPr>
          <w:rFonts w:ascii="Consolas" w:hAnsi="Consolas" w:cs="Consolas"/>
          <w:sz w:val="18"/>
          <w:szCs w:val="18"/>
        </w:rPr>
      </w:pPr>
      <w:r>
        <w:tab/>
      </w:r>
      <w:r>
        <w:tab/>
      </w:r>
      <w:r w:rsidRPr="007B197D">
        <w:rPr>
          <w:rFonts w:ascii="Consolas" w:hAnsi="Consolas" w:cs="Consolas"/>
          <w:sz w:val="18"/>
          <w:szCs w:val="18"/>
        </w:rPr>
        <w:t>{</w:t>
      </w:r>
    </w:p>
    <w:p w:rsidR="00E350CF" w:rsidRPr="007B197D" w:rsidRDefault="00E350CF" w:rsidP="00E350CF">
      <w:pPr>
        <w:rPr>
          <w:rFonts w:ascii="Consolas" w:hAnsi="Consolas" w:cs="Consolas"/>
          <w:sz w:val="18"/>
          <w:szCs w:val="18"/>
        </w:rPr>
      </w:pPr>
      <w:r w:rsidRPr="007B197D">
        <w:rPr>
          <w:rFonts w:ascii="Consolas" w:hAnsi="Consolas" w:cs="Consolas"/>
          <w:sz w:val="18"/>
          <w:szCs w:val="18"/>
        </w:rPr>
        <w:tab/>
      </w:r>
      <w:r w:rsidRPr="007B197D">
        <w:rPr>
          <w:rFonts w:ascii="Consolas" w:hAnsi="Consolas" w:cs="Consolas"/>
          <w:sz w:val="18"/>
          <w:szCs w:val="18"/>
        </w:rPr>
        <w:tab/>
      </w:r>
      <w:r w:rsidRPr="007B197D">
        <w:rPr>
          <w:rFonts w:ascii="Consolas" w:hAnsi="Consolas" w:cs="Consolas"/>
          <w:sz w:val="18"/>
          <w:szCs w:val="18"/>
        </w:rPr>
        <w:tab/>
        <w:t xml:space="preserve">“status”: 200 or 500 or 404 </w:t>
      </w:r>
    </w:p>
    <w:p w:rsidR="00E350CF" w:rsidRPr="007B197D" w:rsidRDefault="00E350CF" w:rsidP="00E350CF">
      <w:pPr>
        <w:rPr>
          <w:rFonts w:ascii="Consolas" w:hAnsi="Consolas" w:cs="Consolas"/>
          <w:sz w:val="18"/>
          <w:szCs w:val="18"/>
        </w:rPr>
      </w:pPr>
      <w:r w:rsidRPr="007B197D">
        <w:rPr>
          <w:rFonts w:ascii="Consolas" w:hAnsi="Consolas" w:cs="Consolas"/>
          <w:sz w:val="18"/>
          <w:szCs w:val="18"/>
        </w:rPr>
        <w:tab/>
      </w:r>
      <w:r w:rsidRPr="007B197D">
        <w:rPr>
          <w:rFonts w:ascii="Consolas" w:hAnsi="Consolas" w:cs="Consolas"/>
          <w:sz w:val="18"/>
          <w:szCs w:val="18"/>
        </w:rPr>
        <w:tab/>
        <w:t>}</w:t>
      </w:r>
    </w:p>
    <w:p w:rsidR="00E506C8" w:rsidRDefault="00B873D0">
      <w:r>
        <w:t>Development Status: IN DEVELOPMENT</w:t>
      </w:r>
    </w:p>
    <w:p w:rsidR="00813B69" w:rsidRPr="00813B69" w:rsidRDefault="00813B69"/>
    <w:p w:rsidR="00E506C8" w:rsidRDefault="00E506C8" w:rsidP="00E506C8">
      <w:pPr>
        <w:pStyle w:val="Heading3"/>
      </w:pPr>
      <w:r>
        <w:t>6.2.5 F5 Querying about Images</w:t>
      </w:r>
    </w:p>
    <w:p w:rsidR="007E2FBA" w:rsidRPr="007E2FBA" w:rsidRDefault="007E2FBA" w:rsidP="007E2FBA">
      <w:pPr>
        <w:ind w:left="1440" w:hanging="1440"/>
      </w:pPr>
      <w:r>
        <w:t>Description:</w:t>
      </w:r>
      <w:r>
        <w:tab/>
        <w:t>Returns a list of filenames which match the criteria of the search term using it as a prefix for the files on the server. If no search term is specified, then all files on the server will be returned.</w:t>
      </w:r>
    </w:p>
    <w:p w:rsidR="00E506C8" w:rsidRDefault="00E506C8" w:rsidP="00E506C8">
      <w:r>
        <w:lastRenderedPageBreak/>
        <w:t>Method:</w:t>
      </w:r>
      <w:r>
        <w:tab/>
        <w:t>GET</w:t>
      </w:r>
    </w:p>
    <w:p w:rsidR="00E506C8" w:rsidRDefault="00E506C8" w:rsidP="00E506C8">
      <w:r>
        <w:t>URI:</w:t>
      </w:r>
      <w:r>
        <w:tab/>
      </w:r>
      <w:r>
        <w:tab/>
      </w:r>
      <w:r w:rsidRPr="00737C9C">
        <w:rPr>
          <w:rFonts w:ascii="Consolas" w:hAnsi="Consolas" w:cs="Consolas"/>
          <w:sz w:val="18"/>
          <w:szCs w:val="18"/>
        </w:rPr>
        <w:t>/photo/</w:t>
      </w:r>
      <w:r w:rsidR="00ED5CA9" w:rsidRPr="00737C9C">
        <w:rPr>
          <w:rFonts w:ascii="Consolas" w:hAnsi="Consolas" w:cs="Consolas"/>
          <w:sz w:val="18"/>
          <w:szCs w:val="18"/>
        </w:rPr>
        <w:t>list</w:t>
      </w:r>
      <w:r w:rsidR="00BA3C6D">
        <w:rPr>
          <w:rFonts w:ascii="Consolas" w:hAnsi="Consolas" w:cs="Consolas"/>
          <w:sz w:val="18"/>
          <w:szCs w:val="18"/>
        </w:rPr>
        <w:t>/&lt;search-term&gt;</w:t>
      </w:r>
    </w:p>
    <w:p w:rsidR="00E506C8" w:rsidRDefault="00E506C8" w:rsidP="00E506C8">
      <w:r>
        <w:t>Response Body:</w:t>
      </w:r>
    </w:p>
    <w:p w:rsidR="00E506C8" w:rsidRPr="00A3316F" w:rsidRDefault="00E506C8" w:rsidP="00E506C8">
      <w:pPr>
        <w:rPr>
          <w:rFonts w:ascii="Consolas" w:hAnsi="Consolas" w:cs="Consolas"/>
          <w:sz w:val="18"/>
          <w:szCs w:val="18"/>
        </w:rPr>
      </w:pPr>
      <w:r>
        <w:tab/>
      </w:r>
      <w:r>
        <w:tab/>
      </w:r>
      <w:r w:rsidRPr="00A3316F">
        <w:rPr>
          <w:rFonts w:ascii="Consolas" w:hAnsi="Consolas" w:cs="Consolas"/>
          <w:sz w:val="18"/>
          <w:szCs w:val="18"/>
        </w:rPr>
        <w:t>{</w:t>
      </w:r>
    </w:p>
    <w:p w:rsidR="00E506C8" w:rsidRPr="00A3316F" w:rsidRDefault="00E506C8"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“files”: [</w:t>
      </w:r>
    </w:p>
    <w:p w:rsidR="00E506C8" w:rsidRPr="00A3316F" w:rsidRDefault="00E506C8"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“filename 1”,</w:t>
      </w:r>
    </w:p>
    <w:p w:rsidR="00E506C8" w:rsidRPr="00A3316F" w:rsidRDefault="00E506C8"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“filename 2”,</w:t>
      </w:r>
    </w:p>
    <w:p w:rsidR="00E506C8" w:rsidRPr="00A3316F" w:rsidRDefault="00E506C8"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w:t>
      </w:r>
    </w:p>
    <w:p w:rsidR="00E506C8" w:rsidRDefault="00E506C8"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w:t>
      </w:r>
      <w:r w:rsidR="00643C5A">
        <w:rPr>
          <w:rFonts w:ascii="Consolas" w:hAnsi="Consolas" w:cs="Consolas"/>
          <w:sz w:val="18"/>
          <w:szCs w:val="18"/>
        </w:rPr>
        <w:t>,</w:t>
      </w:r>
    </w:p>
    <w:p w:rsidR="00643C5A" w:rsidRPr="00A3316F" w:rsidRDefault="00643C5A" w:rsidP="00E506C8">
      <w:pPr>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“count”: 0 (number of files returned)</w:t>
      </w:r>
    </w:p>
    <w:p w:rsidR="00E506C8" w:rsidRPr="00A3316F" w:rsidRDefault="00236946" w:rsidP="00E506C8">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t>}</w:t>
      </w:r>
    </w:p>
    <w:p w:rsidR="00236946" w:rsidRDefault="00945DD2" w:rsidP="00E506C8">
      <w:r>
        <w:t>Development Status: IN DEVELOPMENT</w:t>
      </w:r>
    </w:p>
    <w:p w:rsidR="00ED5CA9" w:rsidRDefault="00ED5CA9" w:rsidP="00E506C8"/>
    <w:p w:rsidR="00ED5CA9" w:rsidRDefault="00ED5CA9" w:rsidP="00ED5CA9">
      <w:pPr>
        <w:pStyle w:val="Heading3"/>
      </w:pPr>
      <w:r>
        <w:t>6.2.5 F5 Deleting Matched Images</w:t>
      </w:r>
    </w:p>
    <w:p w:rsidR="003C5E97" w:rsidRPr="003C5E97" w:rsidRDefault="003C5E97" w:rsidP="003C5E97">
      <w:pPr>
        <w:ind w:left="1440" w:hanging="1440"/>
      </w:pPr>
      <w:r>
        <w:t>Description:</w:t>
      </w:r>
      <w:r>
        <w:tab/>
        <w:t>Deletes all photos on the server which match the criteria. If a file extension is specified it will delete all photos with that file extension. If no extension is specified, then all photos will be removed from the server.</w:t>
      </w:r>
    </w:p>
    <w:p w:rsidR="00ED5CA9" w:rsidRDefault="00ED5CA9" w:rsidP="00ED5CA9">
      <w:r>
        <w:t>Method:</w:t>
      </w:r>
      <w:r>
        <w:tab/>
        <w:t>DELETE</w:t>
      </w:r>
    </w:p>
    <w:p w:rsidR="00ED5CA9" w:rsidRDefault="00ED5CA9" w:rsidP="00ED5CA9">
      <w:r>
        <w:t>URI:</w:t>
      </w:r>
      <w:r>
        <w:tab/>
      </w:r>
      <w:r>
        <w:tab/>
      </w:r>
      <w:r w:rsidRPr="00A3316F">
        <w:rPr>
          <w:rFonts w:ascii="Consolas" w:hAnsi="Consolas" w:cs="Consolas"/>
          <w:sz w:val="18"/>
          <w:szCs w:val="18"/>
        </w:rPr>
        <w:t>/photo/list</w:t>
      </w:r>
      <w:r w:rsidR="00BA3C6D">
        <w:rPr>
          <w:rFonts w:ascii="Consolas" w:hAnsi="Consolas" w:cs="Consolas"/>
          <w:sz w:val="18"/>
          <w:szCs w:val="18"/>
        </w:rPr>
        <w:t>/&lt;image-extension&gt;</w:t>
      </w:r>
    </w:p>
    <w:p w:rsidR="00ED5CA9" w:rsidRDefault="00ED5CA9" w:rsidP="00ED5CA9">
      <w:r>
        <w:t>Response Body:</w:t>
      </w:r>
    </w:p>
    <w:p w:rsidR="00ED5CA9" w:rsidRPr="00A3316F" w:rsidRDefault="00ED5CA9" w:rsidP="00ED5CA9">
      <w:pPr>
        <w:rPr>
          <w:rFonts w:ascii="Consolas" w:hAnsi="Consolas" w:cs="Consolas"/>
          <w:sz w:val="18"/>
          <w:szCs w:val="18"/>
        </w:rPr>
      </w:pPr>
      <w:r>
        <w:tab/>
      </w:r>
      <w:r>
        <w:tab/>
      </w:r>
      <w:r w:rsidRPr="00A3316F">
        <w:rPr>
          <w:rFonts w:ascii="Consolas" w:hAnsi="Consolas" w:cs="Consolas"/>
          <w:sz w:val="18"/>
          <w:szCs w:val="18"/>
        </w:rPr>
        <w:t>{</w:t>
      </w:r>
    </w:p>
    <w:p w:rsidR="00ED5CA9" w:rsidRPr="00A3316F" w:rsidRDefault="00ED5CA9" w:rsidP="00ED5CA9">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r>
      <w:r w:rsidR="004A08CE" w:rsidRPr="00A3316F">
        <w:rPr>
          <w:rFonts w:ascii="Consolas" w:hAnsi="Consolas" w:cs="Consolas"/>
          <w:sz w:val="18"/>
          <w:szCs w:val="18"/>
        </w:rPr>
        <w:t xml:space="preserve">“status”:200 or 500 </w:t>
      </w:r>
    </w:p>
    <w:p w:rsidR="004A08CE" w:rsidRPr="00A3316F" w:rsidRDefault="004A08CE" w:rsidP="00ED5CA9">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r>
      <w:r w:rsidRPr="00A3316F">
        <w:rPr>
          <w:rFonts w:ascii="Consolas" w:hAnsi="Consolas" w:cs="Consolas"/>
          <w:sz w:val="18"/>
          <w:szCs w:val="18"/>
        </w:rPr>
        <w:tab/>
        <w:t>“count”: 0 (count of the files deleted)</w:t>
      </w:r>
    </w:p>
    <w:p w:rsidR="004A08CE" w:rsidRPr="00A3316F" w:rsidRDefault="004A08CE" w:rsidP="00ED5CA9">
      <w:pPr>
        <w:rPr>
          <w:rFonts w:ascii="Consolas" w:hAnsi="Consolas" w:cs="Consolas"/>
          <w:sz w:val="18"/>
          <w:szCs w:val="18"/>
        </w:rPr>
      </w:pPr>
      <w:r w:rsidRPr="00A3316F">
        <w:rPr>
          <w:rFonts w:ascii="Consolas" w:hAnsi="Consolas" w:cs="Consolas"/>
          <w:sz w:val="18"/>
          <w:szCs w:val="18"/>
        </w:rPr>
        <w:tab/>
      </w:r>
      <w:r w:rsidRPr="00A3316F">
        <w:rPr>
          <w:rFonts w:ascii="Consolas" w:hAnsi="Consolas" w:cs="Consolas"/>
          <w:sz w:val="18"/>
          <w:szCs w:val="18"/>
        </w:rPr>
        <w:tab/>
        <w:t>}</w:t>
      </w:r>
    </w:p>
    <w:p w:rsidR="004A08CE" w:rsidRPr="00ED5CA9" w:rsidRDefault="004A08CE" w:rsidP="00ED5CA9">
      <w:r>
        <w:t xml:space="preserve">Development Status: </w:t>
      </w:r>
      <w:r w:rsidR="00945DD2">
        <w:t>IN DEVELOPMENT</w:t>
      </w:r>
      <w:bookmarkStart w:id="0" w:name="_GoBack"/>
      <w:bookmarkEnd w:id="0"/>
    </w:p>
    <w:sectPr w:rsidR="004A08CE" w:rsidRPr="00ED5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80"/>
    <w:rsid w:val="00236946"/>
    <w:rsid w:val="002E0F27"/>
    <w:rsid w:val="003B3DEF"/>
    <w:rsid w:val="003C5E97"/>
    <w:rsid w:val="004A08CE"/>
    <w:rsid w:val="005130C8"/>
    <w:rsid w:val="005F5B79"/>
    <w:rsid w:val="00643C5A"/>
    <w:rsid w:val="006D494C"/>
    <w:rsid w:val="0073416A"/>
    <w:rsid w:val="00737C9C"/>
    <w:rsid w:val="007B197D"/>
    <w:rsid w:val="007E2FBA"/>
    <w:rsid w:val="00813B69"/>
    <w:rsid w:val="0085476F"/>
    <w:rsid w:val="00866B74"/>
    <w:rsid w:val="00923814"/>
    <w:rsid w:val="00945DD2"/>
    <w:rsid w:val="00A3316F"/>
    <w:rsid w:val="00A348A7"/>
    <w:rsid w:val="00A66956"/>
    <w:rsid w:val="00A734E9"/>
    <w:rsid w:val="00AE5931"/>
    <w:rsid w:val="00B733AA"/>
    <w:rsid w:val="00B873D0"/>
    <w:rsid w:val="00BA3C6D"/>
    <w:rsid w:val="00C62180"/>
    <w:rsid w:val="00D01546"/>
    <w:rsid w:val="00D12C68"/>
    <w:rsid w:val="00E350CF"/>
    <w:rsid w:val="00E506C8"/>
    <w:rsid w:val="00ED5CA9"/>
    <w:rsid w:val="00F30451"/>
    <w:rsid w:val="00FE7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9BDA1-1EEB-4EFD-8DC6-69380399F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stc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334</TotalTime>
  <Pages>3</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Post</dc:creator>
  <cp:keywords/>
  <dc:description/>
  <cp:lastModifiedBy>Caleb Post</cp:lastModifiedBy>
  <cp:revision>30</cp:revision>
  <dcterms:created xsi:type="dcterms:W3CDTF">2015-05-14T15:51:00Z</dcterms:created>
  <dcterms:modified xsi:type="dcterms:W3CDTF">2015-05-17T14:14:00Z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